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Amos Byon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Anne Kao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Jess Lai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Jon Park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Kevin Kim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Technical Specifications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Hardware Requirements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1 Server computer to network the client computers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4 client computers to run an instance of the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Software Requirements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Java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Eclipse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Github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libGDX framework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SmartFoxServer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More details to be covered in Design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Server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Will contain all the data from the running game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Characters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Position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Health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Items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Attacks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Map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Statistics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Later to be exported and sent to each character / client computer as a CSV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Clients will send player input to the server to then be transmitted to other clients in the game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Server will contain a log of all chat logs that players input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Server will ensure that all players are synchronized and show events as they are happening with little to no latency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Server will randomly spawn items throughout the map that will give a temporary buff to the player that picks it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Client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Each client computer will have an instance of the game running on their machine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Each client must receive packets of data from the server to continuously update the game on their screen with the actions from other players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Each client is able to send their player commands to the server to be transmitted to the other three client computers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Each client is able to send a message to the other players (to all, private, team only, etc)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Each client should only be able to see a portion of the entire map that they are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Export Statistics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Each client will keep a track of their statistics throughout the game (Kill/Death/Assist ratio, damage dealt, damage received, time alive, accuracy, etc)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At the end of the game, players will send their personal stats to the server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server will display the end game statistics to all players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End game statistics can also be exported as a CSV if players would like a record of their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Estimate of hours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Across 5 programmers, approximately 200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Specifications.docx</dc:title>
</cp:coreProperties>
</file>